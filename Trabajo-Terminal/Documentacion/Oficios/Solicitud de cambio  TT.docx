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92B6" w14:textId="67CFA90F" w:rsidR="000649B1" w:rsidRDefault="004D1739">
      <w:pPr>
        <w:pStyle w:val="BodyText"/>
        <w:spacing w:before="297"/>
        <w:ind w:right="1095"/>
        <w:jc w:val="right"/>
        <w:rPr>
          <w:spacing w:val="-2"/>
        </w:rPr>
      </w:pPr>
      <w:r>
        <w:t>Zacatecas,</w:t>
      </w:r>
      <w:r>
        <w:rPr>
          <w:spacing w:val="2"/>
        </w:rPr>
        <w:t xml:space="preserve"> </w:t>
      </w:r>
      <w:r>
        <w:t>Zac,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 w:rsidR="00C302BF">
        <w:rPr>
          <w:spacing w:val="-2"/>
        </w:rPr>
        <w:t>17</w:t>
      </w:r>
      <w:r w:rsidR="0052200F">
        <w:rPr>
          <w:spacing w:val="-2"/>
        </w:rPr>
        <w:t xml:space="preserve"> </w:t>
      </w:r>
      <w:r>
        <w:t>de</w:t>
      </w:r>
      <w:r w:rsidR="0052200F">
        <w:t xml:space="preserve"> septiembre</w:t>
      </w:r>
      <w:r>
        <w:rPr>
          <w:spacing w:val="-2"/>
        </w:rPr>
        <w:t xml:space="preserve"> </w:t>
      </w:r>
      <w:r>
        <w:t>de</w:t>
      </w:r>
      <w:r w:rsidR="0052200F">
        <w:t xml:space="preserve"> 2023</w:t>
      </w:r>
      <w:r>
        <w:rPr>
          <w:spacing w:val="-2"/>
        </w:rPr>
        <w:t xml:space="preserve"> </w:t>
      </w:r>
    </w:p>
    <w:p w14:paraId="75D9664B" w14:textId="77777777" w:rsidR="00E11BF8" w:rsidRDefault="00E11BF8">
      <w:pPr>
        <w:pStyle w:val="BodyText"/>
        <w:spacing w:before="297"/>
        <w:ind w:right="1095"/>
        <w:jc w:val="right"/>
      </w:pPr>
    </w:p>
    <w:p w14:paraId="7985B0CF" w14:textId="76E53791" w:rsidR="000649B1" w:rsidRDefault="00FA688D" w:rsidP="00E84C66">
      <w:pPr>
        <w:pStyle w:val="BodyText"/>
        <w:spacing w:before="10"/>
        <w:rPr>
          <w:b/>
          <w:bCs/>
          <w:szCs w:val="28"/>
        </w:rPr>
      </w:pPr>
      <w:r>
        <w:rPr>
          <w:b/>
          <w:bCs/>
          <w:szCs w:val="28"/>
        </w:rPr>
        <w:t>CATT</w:t>
      </w:r>
    </w:p>
    <w:p w14:paraId="5291B19B" w14:textId="5F16780F" w:rsidR="00E11BF8" w:rsidRPr="00E84C66" w:rsidRDefault="00E11BF8" w:rsidP="00E84C66">
      <w:pPr>
        <w:pStyle w:val="BodyText"/>
        <w:spacing w:before="10"/>
        <w:rPr>
          <w:b/>
          <w:bCs/>
          <w:szCs w:val="28"/>
        </w:rPr>
      </w:pPr>
      <w:r>
        <w:rPr>
          <w:b/>
          <w:bCs/>
          <w:szCs w:val="28"/>
        </w:rPr>
        <w:t>Presente</w:t>
      </w:r>
    </w:p>
    <w:p w14:paraId="523E396B" w14:textId="77777777" w:rsidR="000649B1" w:rsidRDefault="000649B1">
      <w:pPr>
        <w:pStyle w:val="BodyText"/>
        <w:rPr>
          <w:b/>
          <w:sz w:val="28"/>
        </w:rPr>
      </w:pPr>
    </w:p>
    <w:p w14:paraId="0BB7C8F2" w14:textId="396E6380" w:rsidR="00E84C66" w:rsidRPr="00E3321F" w:rsidRDefault="004D1739" w:rsidP="00EB2536">
      <w:pPr>
        <w:pStyle w:val="BodyText"/>
        <w:ind w:right="1094" w:firstLine="720"/>
        <w:jc w:val="both"/>
      </w:pPr>
      <w:r>
        <w:t>Por</w:t>
      </w:r>
      <w:r w:rsidRPr="00E84C66">
        <w:t xml:space="preserve"> </w:t>
      </w:r>
      <w:r>
        <w:t>medio</w:t>
      </w:r>
      <w:r w:rsidRPr="00E84C66">
        <w:t xml:space="preserve"> </w:t>
      </w:r>
      <w:r>
        <w:t>del</w:t>
      </w:r>
      <w:r w:rsidRPr="00E84C66">
        <w:t xml:space="preserve"> </w:t>
      </w:r>
      <w:r>
        <w:t>presente</w:t>
      </w:r>
      <w:r w:rsidRPr="00E84C66">
        <w:t xml:space="preserve"> </w:t>
      </w:r>
      <w:r w:rsidR="00C60180">
        <w:t xml:space="preserve">se </w:t>
      </w:r>
      <w:r w:rsidR="00517354">
        <w:t>informa</w:t>
      </w:r>
      <w:r w:rsidR="00C60180">
        <w:t xml:space="preserve"> </w:t>
      </w:r>
      <w:r w:rsidR="001E3A6A">
        <w:t>la</w:t>
      </w:r>
      <w:r w:rsidR="00C60180">
        <w:t xml:space="preserve"> modificaci</w:t>
      </w:r>
      <w:r w:rsidR="00144842">
        <w:t>ón</w:t>
      </w:r>
      <w:r w:rsidR="00AD692A">
        <w:t xml:space="preserve"> </w:t>
      </w:r>
      <w:r w:rsidR="00D833AE">
        <w:t xml:space="preserve">al </w:t>
      </w:r>
      <w:r w:rsidR="00C91CBE">
        <w:t xml:space="preserve"> </w:t>
      </w:r>
      <w:r w:rsidR="00F92984">
        <w:t>proyecto</w:t>
      </w:r>
      <w:r w:rsidR="00DA24F1">
        <w:t>,</w:t>
      </w:r>
      <w:r w:rsidR="009347CF">
        <w:t xml:space="preserve"> </w:t>
      </w:r>
      <w:r w:rsidR="00CA2997">
        <w:t>del cual se hará el</w:t>
      </w:r>
      <w:r w:rsidR="004F065E">
        <w:t xml:space="preserve"> cambio de objetivo</w:t>
      </w:r>
      <w:r w:rsidR="00703007">
        <w:t>s</w:t>
      </w:r>
      <w:r w:rsidR="004F065E">
        <w:t xml:space="preserve"> particular</w:t>
      </w:r>
      <w:r w:rsidR="00703007">
        <w:t>es</w:t>
      </w:r>
      <w:r w:rsidR="00CA2997">
        <w:t xml:space="preserve">: </w:t>
      </w:r>
      <w:r w:rsidR="00784AA7">
        <w:t>“</w:t>
      </w:r>
      <w:r w:rsidR="00E3321F">
        <w:t>Desarrollar una aplicación móvil que ayude al usuario a ampliar y rotar las estructuras anatómicas proyectadas.</w:t>
      </w:r>
      <w:r w:rsidR="00784AA7">
        <w:t>”</w:t>
      </w:r>
      <w:r w:rsidR="009347CF">
        <w:t xml:space="preserve"> </w:t>
      </w:r>
      <w:r w:rsidR="008E4031">
        <w:t>por “</w:t>
      </w:r>
      <w:r w:rsidR="00703007" w:rsidRPr="00703007">
        <w:t>Usar realidad aumentada para visualizar en una aplicación móvil los sistemas del cuerpo humano basados en las prácticas del manual de laboratorio de las ciencias morfológicas de la UAZ</w:t>
      </w:r>
      <w:r w:rsidR="00862488">
        <w:t>”,</w:t>
      </w:r>
      <w:r w:rsidR="00703007">
        <w:t xml:space="preserve"> ”</w:t>
      </w:r>
      <w:r w:rsidR="00703007" w:rsidRPr="00703007">
        <w:t xml:space="preserve"> </w:t>
      </w:r>
      <w:r w:rsidR="00703007">
        <w:t>Implementar un sistema de sensores que manipule de manera directa el prototipo de visualización” por “</w:t>
      </w:r>
      <w:r w:rsidR="00703007" w:rsidRPr="00703007">
        <w:t>Capturar movimientos de dedos y mano con sensores de movimiento y posición para generar un prototipo de guante interactivo</w:t>
      </w:r>
      <w:r w:rsidR="00703007">
        <w:t>”, “</w:t>
      </w:r>
      <w:r w:rsidR="00703007" w:rsidRPr="00703007">
        <w:t>Hacer uso de diodos led para la composición del prototipo de visualización</w:t>
      </w:r>
      <w:r w:rsidR="00703007">
        <w:t>” por “</w:t>
      </w:r>
      <w:r w:rsidR="00703007" w:rsidRPr="00703007">
        <w:t>Implementar el guante interactivo para manipular los modelos en 3D que se visualizan en la aplicación móvil</w:t>
      </w:r>
      <w:r w:rsidR="00703007">
        <w:t>” y eliminar el objetivo “Diseñar un manual de usuario para el uso del prototipo el cual contenga todas las especificaciones del uso del software, los sensores y un apartado técnico que especifique la estructura general del prototipo”</w:t>
      </w:r>
      <w:r w:rsidR="00EB2536">
        <w:t>, cambio de objetivo general de “Se propone diseñar e implementar un prototipo de visualización tridimensional con tecnologías accesibles el cual pueda manipularse por medio de una aplicación móvil y sensores didácticos” a “</w:t>
      </w:r>
      <w:r w:rsidR="00EB2536" w:rsidRPr="00EB2536">
        <w:t>Manipular modelos en 3D del laboratorio de ciencias morfológicas de la UAZ a través de un prototipo de un guante interactivo</w:t>
      </w:r>
      <w:r w:rsidR="00EB2536">
        <w:t>”, por consecuente el nombre del proyecto de “</w:t>
      </w:r>
      <w:r w:rsidR="00EB2536" w:rsidRPr="00EB2536">
        <w:t>Prototipo para manipular y visualizar modelos tridimensionales para las ciencias morfológicas</w:t>
      </w:r>
      <w:r w:rsidR="00EB2536">
        <w:t xml:space="preserve">”, </w:t>
      </w:r>
      <w:r w:rsidR="00862488">
        <w:t>así como</w:t>
      </w:r>
      <w:r w:rsidR="009347CF">
        <w:t xml:space="preserve"> la inclusión de la funcionalidad de animaciones en la visualización de</w:t>
      </w:r>
      <w:r w:rsidR="00AC5516">
        <w:t xml:space="preserve"> las estructuras anatómicas</w:t>
      </w:r>
      <w:r w:rsidR="006E7E36">
        <w:t>,</w:t>
      </w:r>
      <w:r w:rsidR="00FA688D">
        <w:t xml:space="preserve"> </w:t>
      </w:r>
      <w:r w:rsidR="002A0E7C">
        <w:t>el</w:t>
      </w:r>
      <w:r w:rsidR="008B3AB5">
        <w:t xml:space="preserve"> motivo de dicho cambio fue el</w:t>
      </w:r>
      <w:r w:rsidR="00DE7D0D">
        <w:t xml:space="preserve"> </w:t>
      </w:r>
      <w:r w:rsidR="004C2C5E">
        <w:t>abandono de un integrante del equipo</w:t>
      </w:r>
      <w:r w:rsidR="006D5521">
        <w:t xml:space="preserve">, así como los costos de elaboración del </w:t>
      </w:r>
      <w:r w:rsidR="000910A6">
        <w:t xml:space="preserve">prototipo </w:t>
      </w:r>
      <w:r w:rsidR="00BD689B">
        <w:t xml:space="preserve">que </w:t>
      </w:r>
      <w:r w:rsidR="006D5521">
        <w:t xml:space="preserve">resultan muy elevados y no </w:t>
      </w:r>
      <w:r w:rsidR="00B60CC2">
        <w:t xml:space="preserve">se encuentra una forma de financiamiento para el desarrollo del </w:t>
      </w:r>
      <w:r w:rsidR="000910A6">
        <w:t>mism</w:t>
      </w:r>
      <w:r w:rsidR="00B60CC2">
        <w:t>o</w:t>
      </w:r>
      <w:r w:rsidR="00DE7D0D">
        <w:t>.</w:t>
      </w:r>
      <w:r w:rsidR="001B0D2D">
        <w:t xml:space="preserve"> </w:t>
      </w:r>
      <w:r w:rsidR="004832D4">
        <w:t>De igual manera</w:t>
      </w:r>
      <w:r w:rsidR="001B0D2D">
        <w:rPr>
          <w:lang w:val="es-419"/>
        </w:rPr>
        <w:t xml:space="preserve"> se </w:t>
      </w:r>
      <w:r w:rsidR="00BA255B">
        <w:rPr>
          <w:lang w:val="es-419"/>
        </w:rPr>
        <w:t>informa</w:t>
      </w:r>
      <w:r w:rsidR="001B0D2D">
        <w:rPr>
          <w:lang w:val="es-419"/>
        </w:rPr>
        <w:t xml:space="preserve"> el cambio </w:t>
      </w:r>
      <w:r w:rsidR="005D2872">
        <w:rPr>
          <w:lang w:val="es-419"/>
        </w:rPr>
        <w:t>del asesor</w:t>
      </w:r>
      <w:r w:rsidR="00B13ACE">
        <w:rPr>
          <w:lang w:val="es-419"/>
        </w:rPr>
        <w:t xml:space="preserve"> </w:t>
      </w:r>
      <w:r w:rsidR="00C302BF">
        <w:rPr>
          <w:lang w:val="es-419"/>
        </w:rPr>
        <w:t>el Dr.</w:t>
      </w:r>
      <w:r w:rsidR="00D8142F" w:rsidRPr="00C801AF">
        <w:rPr>
          <w:szCs w:val="21"/>
        </w:rPr>
        <w:t xml:space="preserve"> Teodoro Ibarra Pérez</w:t>
      </w:r>
      <w:r w:rsidR="002E24FF">
        <w:rPr>
          <w:szCs w:val="21"/>
        </w:rPr>
        <w:t xml:space="preserve"> por</w:t>
      </w:r>
      <w:r w:rsidR="00D8142F">
        <w:rPr>
          <w:szCs w:val="21"/>
        </w:rPr>
        <w:t xml:space="preserve"> </w:t>
      </w:r>
      <w:r w:rsidR="009E564D">
        <w:rPr>
          <w:szCs w:val="21"/>
        </w:rPr>
        <w:t xml:space="preserve">el asesor </w:t>
      </w:r>
      <w:r w:rsidR="00C302BF">
        <w:rPr>
          <w:szCs w:val="21"/>
        </w:rPr>
        <w:t>el Ing.</w:t>
      </w:r>
      <w:ins w:id="0" w:author="Microsoft Word" w:date="2023-09-13T12:27:00Z">
        <w:r w:rsidR="009E564D">
          <w:rPr>
            <w:szCs w:val="21"/>
          </w:rPr>
          <w:t xml:space="preserve"> </w:t>
        </w:r>
      </w:ins>
      <w:r w:rsidR="007B2753">
        <w:rPr>
          <w:szCs w:val="21"/>
        </w:rPr>
        <w:t>Efraín Arrendo Morales</w:t>
      </w:r>
      <w:r w:rsidR="008C1FF3">
        <w:rPr>
          <w:szCs w:val="21"/>
        </w:rPr>
        <w:t>,</w:t>
      </w:r>
      <w:r w:rsidR="00A97925">
        <w:rPr>
          <w:szCs w:val="21"/>
        </w:rPr>
        <w:t xml:space="preserve"> </w:t>
      </w:r>
      <w:r w:rsidR="0030468F">
        <w:rPr>
          <w:szCs w:val="21"/>
        </w:rPr>
        <w:t>ya que</w:t>
      </w:r>
      <w:r w:rsidR="00103427">
        <w:rPr>
          <w:szCs w:val="21"/>
        </w:rPr>
        <w:t xml:space="preserve"> al modificar </w:t>
      </w:r>
      <w:r w:rsidR="00B54CDB">
        <w:rPr>
          <w:szCs w:val="21"/>
        </w:rPr>
        <w:t>los objetivos</w:t>
      </w:r>
      <w:r w:rsidR="006A1ACA">
        <w:rPr>
          <w:szCs w:val="21"/>
        </w:rPr>
        <w:t xml:space="preserve"> </w:t>
      </w:r>
      <w:r w:rsidR="00103427">
        <w:rPr>
          <w:szCs w:val="21"/>
        </w:rPr>
        <w:t xml:space="preserve">se </w:t>
      </w:r>
      <w:r w:rsidR="0013278E">
        <w:rPr>
          <w:szCs w:val="21"/>
        </w:rPr>
        <w:t>requiere</w:t>
      </w:r>
      <w:r w:rsidR="00103427">
        <w:rPr>
          <w:szCs w:val="21"/>
        </w:rPr>
        <w:t xml:space="preserve"> asistencia en </w:t>
      </w:r>
      <w:r w:rsidR="00F310CE">
        <w:rPr>
          <w:szCs w:val="21"/>
        </w:rPr>
        <w:t>el</w:t>
      </w:r>
      <w:r w:rsidR="00103427">
        <w:rPr>
          <w:szCs w:val="21"/>
        </w:rPr>
        <w:t xml:space="preserve"> área de </w:t>
      </w:r>
      <w:r w:rsidR="00956B7B">
        <w:rPr>
          <w:szCs w:val="21"/>
        </w:rPr>
        <w:t>visualización tridimensional</w:t>
      </w:r>
      <w:r w:rsidR="006530D1">
        <w:rPr>
          <w:szCs w:val="21"/>
        </w:rPr>
        <w:t xml:space="preserve">, así como </w:t>
      </w:r>
      <w:r w:rsidR="00DA54DB">
        <w:rPr>
          <w:szCs w:val="21"/>
        </w:rPr>
        <w:t>en la generación de la aplicación móvil.</w:t>
      </w:r>
    </w:p>
    <w:p w14:paraId="5F4C81A0" w14:textId="77777777" w:rsidR="0030468F" w:rsidRPr="001B0D2D" w:rsidRDefault="0030468F" w:rsidP="001B0D2D">
      <w:pPr>
        <w:pStyle w:val="BodyText"/>
        <w:ind w:right="1094" w:firstLine="720"/>
        <w:jc w:val="both"/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7"/>
        <w:gridCol w:w="5077"/>
      </w:tblGrid>
      <w:tr w:rsidR="00703007" w14:paraId="710C0B89" w14:textId="77777777" w:rsidTr="00703007">
        <w:tc>
          <w:tcPr>
            <w:tcW w:w="3707" w:type="dxa"/>
          </w:tcPr>
          <w:p w14:paraId="1C988752" w14:textId="72493404" w:rsidR="00147DDD" w:rsidRDefault="00FA688D" w:rsidP="00E84C66">
            <w:pPr>
              <w:pStyle w:val="BodyText"/>
              <w:ind w:right="1094"/>
              <w:jc w:val="both"/>
            </w:pPr>
            <w:r>
              <w:t>Proyecto</w:t>
            </w:r>
          </w:p>
        </w:tc>
        <w:tc>
          <w:tcPr>
            <w:tcW w:w="5077" w:type="dxa"/>
          </w:tcPr>
          <w:p w14:paraId="228C0798" w14:textId="273C2BD7" w:rsidR="00147DDD" w:rsidRDefault="00147DDD" w:rsidP="00E84C66">
            <w:pPr>
              <w:pStyle w:val="BodyText"/>
              <w:ind w:right="1094"/>
              <w:jc w:val="both"/>
            </w:pPr>
            <w:r>
              <w:t>Equipo de Desarrollo</w:t>
            </w:r>
          </w:p>
        </w:tc>
      </w:tr>
      <w:tr w:rsidR="00703007" w14:paraId="59F1EC17" w14:textId="77777777" w:rsidTr="00703007">
        <w:tc>
          <w:tcPr>
            <w:tcW w:w="3707" w:type="dxa"/>
          </w:tcPr>
          <w:p w14:paraId="122FEF71" w14:textId="413A0A5B" w:rsidR="00147DDD" w:rsidRDefault="008D48AD" w:rsidP="00E84C66">
            <w:pPr>
              <w:pStyle w:val="BodyText"/>
              <w:ind w:right="1094"/>
              <w:jc w:val="both"/>
            </w:pPr>
            <w:r>
              <w:t>Prototipo de visualización tridimensional para la enseñanza de las ciencias morfológicas.</w:t>
            </w:r>
          </w:p>
        </w:tc>
        <w:tc>
          <w:tcPr>
            <w:tcW w:w="5077" w:type="dxa"/>
          </w:tcPr>
          <w:p w14:paraId="54018902" w14:textId="68AEB8F4" w:rsidR="00147DDD" w:rsidRDefault="000075F6" w:rsidP="00E84C66">
            <w:pPr>
              <w:pStyle w:val="BodyText"/>
              <w:ind w:right="1094"/>
              <w:jc w:val="both"/>
            </w:pPr>
            <w:r>
              <w:t>Alejandro Tamayo Castro y Emmanuel Medina Espinosa</w:t>
            </w:r>
          </w:p>
        </w:tc>
      </w:tr>
    </w:tbl>
    <w:p w14:paraId="5B7AC5E0" w14:textId="53CE2C4E" w:rsidR="00E84C66" w:rsidRDefault="00E84C66" w:rsidP="004064D9">
      <w:pPr>
        <w:pStyle w:val="BodyText"/>
        <w:ind w:right="1094"/>
        <w:jc w:val="both"/>
      </w:pPr>
    </w:p>
    <w:p w14:paraId="280D0E93" w14:textId="77777777" w:rsidR="000649B1" w:rsidRDefault="000649B1" w:rsidP="00E84C66">
      <w:pPr>
        <w:pStyle w:val="BodyText"/>
        <w:spacing w:before="11"/>
        <w:jc w:val="both"/>
        <w:rPr>
          <w:sz w:val="19"/>
        </w:rPr>
      </w:pPr>
    </w:p>
    <w:p w14:paraId="17F4E15D" w14:textId="68F09886" w:rsidR="000649B1" w:rsidRDefault="00E11BF8" w:rsidP="00642FFE">
      <w:pPr>
        <w:pStyle w:val="BodyText"/>
        <w:ind w:right="1100" w:firstLine="707"/>
        <w:jc w:val="both"/>
      </w:pPr>
      <w:r>
        <w:t>Agradezco de antemano la atención brindada</w:t>
      </w:r>
      <w:r w:rsidR="004D1739">
        <w:t>.</w:t>
      </w:r>
    </w:p>
    <w:p w14:paraId="6FCDAAC6" w14:textId="19F21F96" w:rsidR="00E11BF8" w:rsidRDefault="00E11BF8" w:rsidP="00642FFE">
      <w:pPr>
        <w:pStyle w:val="BodyText"/>
        <w:ind w:right="1100" w:firstLine="707"/>
        <w:jc w:val="both"/>
      </w:pPr>
    </w:p>
    <w:p w14:paraId="1C2D049B" w14:textId="03815478" w:rsidR="000649B1" w:rsidRDefault="004D1739">
      <w:pPr>
        <w:spacing w:line="252" w:lineRule="exact"/>
        <w:ind w:left="1873" w:right="1889"/>
        <w:jc w:val="center"/>
        <w:rPr>
          <w:b/>
        </w:rPr>
      </w:pPr>
      <w:r>
        <w:rPr>
          <w:b/>
        </w:rPr>
        <w:lastRenderedPageBreak/>
        <w:t>Atentamente</w:t>
      </w:r>
    </w:p>
    <w:p w14:paraId="06167292" w14:textId="57C40FB3" w:rsidR="000649B1" w:rsidRDefault="004D1739">
      <w:pPr>
        <w:spacing w:line="252" w:lineRule="exact"/>
        <w:ind w:left="1873" w:right="1887"/>
        <w:jc w:val="center"/>
        <w:rPr>
          <w:b/>
        </w:rPr>
      </w:pPr>
      <w:r>
        <w:rPr>
          <w:b/>
        </w:rPr>
        <w:t>“La</w:t>
      </w:r>
      <w:r>
        <w:rPr>
          <w:b/>
          <w:spacing w:val="-2"/>
        </w:rPr>
        <w:t xml:space="preserve"> </w:t>
      </w:r>
      <w:r>
        <w:rPr>
          <w:b/>
        </w:rPr>
        <w:t>Técnica al</w:t>
      </w:r>
      <w:r>
        <w:rPr>
          <w:b/>
          <w:spacing w:val="-2"/>
        </w:rPr>
        <w:t xml:space="preserve"> </w:t>
      </w:r>
      <w:r>
        <w:rPr>
          <w:b/>
        </w:rPr>
        <w:t>Servicio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1"/>
        </w:rPr>
        <w:t xml:space="preserve"> </w:t>
      </w:r>
      <w:r>
        <w:rPr>
          <w:b/>
        </w:rPr>
        <w:t>Patria”</w:t>
      </w:r>
    </w:p>
    <w:p w14:paraId="7677DD57" w14:textId="77777777" w:rsidR="004C2C5E" w:rsidRDefault="004C2C5E" w:rsidP="00C302BF">
      <w:pPr>
        <w:spacing w:line="252" w:lineRule="exact"/>
        <w:ind w:right="1887"/>
        <w:rPr>
          <w:b/>
        </w:rPr>
      </w:pPr>
    </w:p>
    <w:p w14:paraId="5B145D6F" w14:textId="5C5604B4" w:rsidR="00E11BF8" w:rsidRDefault="00C302BF" w:rsidP="00E11BF8">
      <w:pPr>
        <w:pStyle w:val="Textonormal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08BD265" wp14:editId="090CF624">
            <wp:simplePos x="0" y="0"/>
            <wp:positionH relativeFrom="margin">
              <wp:posOffset>4083028</wp:posOffset>
            </wp:positionH>
            <wp:positionV relativeFrom="margin">
              <wp:posOffset>5471160</wp:posOffset>
            </wp:positionV>
            <wp:extent cx="2326277" cy="1224000"/>
            <wp:effectExtent l="0" t="0" r="0" b="0"/>
            <wp:wrapNone/>
            <wp:docPr id="5" name="Picture 5" descr="A blue signatur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ue signature on a black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27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0C73CEC" wp14:editId="0DBBDEDD">
            <wp:simplePos x="0" y="0"/>
            <wp:positionH relativeFrom="margin">
              <wp:posOffset>1215056</wp:posOffset>
            </wp:positionH>
            <wp:positionV relativeFrom="margin">
              <wp:posOffset>5468932</wp:posOffset>
            </wp:positionV>
            <wp:extent cx="1321851" cy="9956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851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86EAB" w14:textId="18B070FF" w:rsidR="00C302BF" w:rsidRDefault="00C302BF" w:rsidP="00E11BF8">
      <w:pPr>
        <w:pStyle w:val="Textonormal"/>
      </w:pPr>
    </w:p>
    <w:p w14:paraId="74D95A09" w14:textId="43CCB412" w:rsidR="00C302BF" w:rsidRPr="004A29D3" w:rsidRDefault="00C302BF" w:rsidP="00E11BF8">
      <w:pPr>
        <w:pStyle w:val="Textonormal"/>
      </w:pPr>
    </w:p>
    <w:tbl>
      <w:tblPr>
        <w:tblStyle w:val="TableGrid"/>
        <w:tblW w:w="89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68"/>
        <w:gridCol w:w="3216"/>
      </w:tblGrid>
      <w:tr w:rsidR="00E11BF8" w:rsidRPr="004A29D3" w14:paraId="1D4A4593" w14:textId="77777777" w:rsidTr="002C414E">
        <w:trPr>
          <w:trHeight w:val="582"/>
          <w:jc w:val="center"/>
        </w:trPr>
        <w:tc>
          <w:tcPr>
            <w:tcW w:w="5755" w:type="dxa"/>
            <w:gridSpan w:val="2"/>
          </w:tcPr>
          <w:p w14:paraId="37514769" w14:textId="5D30C9A2" w:rsidR="00E11BF8" w:rsidRPr="004A29D3" w:rsidRDefault="00E11BF8">
            <w:pPr>
              <w:pStyle w:val="Textonormal"/>
              <w:jc w:val="center"/>
            </w:pPr>
            <w:r w:rsidRPr="004A29D3">
              <w:t>__________________________</w:t>
            </w:r>
          </w:p>
        </w:tc>
        <w:tc>
          <w:tcPr>
            <w:tcW w:w="3216" w:type="dxa"/>
          </w:tcPr>
          <w:p w14:paraId="442D6A0D" w14:textId="16D8A909" w:rsidR="00E11BF8" w:rsidRPr="004A29D3" w:rsidRDefault="00E11BF8">
            <w:pPr>
              <w:pStyle w:val="Textonormal"/>
              <w:jc w:val="center"/>
            </w:pPr>
            <w:r w:rsidRPr="004A29D3">
              <w:t>________________________</w:t>
            </w:r>
          </w:p>
        </w:tc>
      </w:tr>
      <w:tr w:rsidR="00E11BF8" w:rsidRPr="004A29D3" w14:paraId="6AEBAC14" w14:textId="77777777" w:rsidTr="002C414E">
        <w:trPr>
          <w:trHeight w:val="582"/>
          <w:jc w:val="center"/>
        </w:trPr>
        <w:tc>
          <w:tcPr>
            <w:tcW w:w="5755" w:type="dxa"/>
            <w:gridSpan w:val="2"/>
          </w:tcPr>
          <w:p w14:paraId="455BCB81" w14:textId="2AF54CB4" w:rsidR="00E11BF8" w:rsidRPr="004A29D3" w:rsidRDefault="000075F6">
            <w:pPr>
              <w:pStyle w:val="Textonormal"/>
              <w:jc w:val="center"/>
            </w:pPr>
            <w:r>
              <w:t>Alejandro Tamayo Castro</w:t>
            </w:r>
            <w:r w:rsidR="00E11BF8" w:rsidRPr="004A29D3">
              <w:t>.</w:t>
            </w:r>
          </w:p>
        </w:tc>
        <w:tc>
          <w:tcPr>
            <w:tcW w:w="3216" w:type="dxa"/>
          </w:tcPr>
          <w:p w14:paraId="6D9AE90E" w14:textId="55E9BA07" w:rsidR="00E11BF8" w:rsidRPr="004A29D3" w:rsidRDefault="000075F6">
            <w:pPr>
              <w:pStyle w:val="Textonormal"/>
              <w:jc w:val="center"/>
            </w:pPr>
            <w:r>
              <w:t>Emmanuel Medina Espinosa</w:t>
            </w:r>
            <w:r w:rsidR="00E11BF8" w:rsidRPr="004A29D3">
              <w:t>.</w:t>
            </w:r>
          </w:p>
        </w:tc>
      </w:tr>
      <w:tr w:rsidR="00E11BF8" w:rsidRPr="004A29D3" w14:paraId="470281B8" w14:textId="77777777" w:rsidTr="002C414E">
        <w:trPr>
          <w:trHeight w:val="582"/>
          <w:jc w:val="center"/>
        </w:trPr>
        <w:tc>
          <w:tcPr>
            <w:tcW w:w="5755" w:type="dxa"/>
            <w:gridSpan w:val="2"/>
          </w:tcPr>
          <w:p w14:paraId="330435B3" w14:textId="3AC4A86D" w:rsidR="00C302BF" w:rsidRDefault="00C302BF" w:rsidP="00C302BF">
            <w:pPr>
              <w:pStyle w:val="Textonormal"/>
            </w:pPr>
          </w:p>
          <w:p w14:paraId="0CD3DA43" w14:textId="61F0723F" w:rsidR="00C302BF" w:rsidRDefault="00C302BF" w:rsidP="00C302BF">
            <w:pPr>
              <w:pStyle w:val="Textonormal"/>
            </w:pPr>
            <w:r>
              <w:rPr>
                <w:noProof/>
                <w:sz w:val="18"/>
                <w:szCs w:val="16"/>
              </w:rPr>
              <w:drawing>
                <wp:anchor distT="0" distB="0" distL="114300" distR="114300" simplePos="0" relativeHeight="251658240" behindDoc="0" locked="0" layoutInCell="1" allowOverlap="1" wp14:anchorId="18201747" wp14:editId="14B11D39">
                  <wp:simplePos x="0" y="0"/>
                  <wp:positionH relativeFrom="column">
                    <wp:posOffset>519667</wp:posOffset>
                  </wp:positionH>
                  <wp:positionV relativeFrom="paragraph">
                    <wp:posOffset>162819</wp:posOffset>
                  </wp:positionV>
                  <wp:extent cx="1618448" cy="895350"/>
                  <wp:effectExtent l="0" t="0" r="0" b="0"/>
                  <wp:wrapThrough wrapText="bothSides">
                    <wp:wrapPolygon edited="0">
                      <wp:start x="13224" y="2451"/>
                      <wp:lineTo x="12038" y="4289"/>
                      <wp:lineTo x="11699" y="5515"/>
                      <wp:lineTo x="11868" y="7966"/>
                      <wp:lineTo x="3560" y="8272"/>
                      <wp:lineTo x="1865" y="9191"/>
                      <wp:lineTo x="1865" y="13174"/>
                      <wp:lineTo x="848" y="17464"/>
                      <wp:lineTo x="1865" y="17464"/>
                      <wp:lineTo x="8647" y="12868"/>
                      <wp:lineTo x="18989" y="7966"/>
                      <wp:lineTo x="15089" y="2451"/>
                      <wp:lineTo x="13224" y="2451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448"/>
                          <a:stretch/>
                        </pic:blipFill>
                        <pic:spPr bwMode="auto">
                          <a:xfrm>
                            <a:off x="0" y="0"/>
                            <a:ext cx="1618448" cy="89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0C54D9D" w14:textId="285EAA9C" w:rsidR="00C302BF" w:rsidRDefault="00C302BF" w:rsidP="00C302BF">
            <w:pPr>
              <w:pStyle w:val="Textonormal"/>
            </w:pPr>
          </w:p>
          <w:p w14:paraId="6E356DFA" w14:textId="6BB1761E" w:rsidR="00C302BF" w:rsidRPr="004A29D3" w:rsidRDefault="00C302BF" w:rsidP="00C302BF">
            <w:pPr>
              <w:pStyle w:val="Textonormal"/>
            </w:pPr>
          </w:p>
        </w:tc>
        <w:tc>
          <w:tcPr>
            <w:tcW w:w="3216" w:type="dxa"/>
          </w:tcPr>
          <w:p w14:paraId="12C9139F" w14:textId="77777777" w:rsidR="00E11BF8" w:rsidRPr="004A29D3" w:rsidRDefault="00E11BF8">
            <w:pPr>
              <w:pStyle w:val="Textonormal"/>
              <w:jc w:val="center"/>
            </w:pPr>
          </w:p>
        </w:tc>
      </w:tr>
      <w:tr w:rsidR="00E11BF8" w:rsidRPr="004A29D3" w14:paraId="55E2C327" w14:textId="77777777" w:rsidTr="002C414E">
        <w:tblPrEx>
          <w:jc w:val="left"/>
        </w:tblPrEx>
        <w:trPr>
          <w:trHeight w:val="1076"/>
        </w:trPr>
        <w:tc>
          <w:tcPr>
            <w:tcW w:w="5755" w:type="dxa"/>
            <w:gridSpan w:val="2"/>
          </w:tcPr>
          <w:tbl>
            <w:tblPr>
              <w:tblStyle w:val="TableGrid"/>
              <w:tblpPr w:leftFromText="180" w:rightFromText="180" w:vertAnchor="text" w:tblpY="29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39"/>
            </w:tblGrid>
            <w:tr w:rsidR="00C302BF" w:rsidRPr="0064576E" w14:paraId="63CA2923" w14:textId="77777777" w:rsidTr="00C302BF">
              <w:trPr>
                <w:trHeight w:val="1163"/>
              </w:trPr>
              <w:tc>
                <w:tcPr>
                  <w:tcW w:w="6743" w:type="dxa"/>
                </w:tcPr>
                <w:p w14:paraId="77D5E549" w14:textId="2AE2F62B" w:rsidR="00C302BF" w:rsidRPr="00C302BF" w:rsidRDefault="00C302BF" w:rsidP="00C302BF">
                  <w:pPr>
                    <w:pStyle w:val="Textonormal"/>
                    <w:rPr>
                      <w:sz w:val="22"/>
                      <w:szCs w:val="21"/>
                    </w:rPr>
                  </w:pPr>
                  <w:r w:rsidRPr="002172F9">
                    <w:rPr>
                      <w:szCs w:val="21"/>
                    </w:rPr>
                    <w:t>M. en C. Eleazar Pacheco Reyes</w:t>
                  </w:r>
                </w:p>
              </w:tc>
            </w:tr>
          </w:tbl>
          <w:p w14:paraId="31217F83" w14:textId="67180C37" w:rsidR="00E11BF8" w:rsidRPr="004A29D3" w:rsidRDefault="002172F9" w:rsidP="00E11BF8">
            <w:pPr>
              <w:pStyle w:val="Textonormal"/>
            </w:pPr>
            <w:r>
              <w:t xml:space="preserve">   ____</w:t>
            </w:r>
            <w:r w:rsidR="00E11BF8" w:rsidRPr="0064576E">
              <w:t>______________________</w:t>
            </w:r>
          </w:p>
        </w:tc>
        <w:tc>
          <w:tcPr>
            <w:tcW w:w="3216" w:type="dxa"/>
          </w:tcPr>
          <w:p w14:paraId="6D25956F" w14:textId="68562B48" w:rsidR="00E11BF8" w:rsidRPr="004A29D3" w:rsidRDefault="00C302BF" w:rsidP="004C2C5E">
            <w:pPr>
              <w:pStyle w:val="Textonormal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5442562" wp14:editId="7A82B367">
                  <wp:simplePos x="0" y="0"/>
                  <wp:positionH relativeFrom="margin">
                    <wp:posOffset>568863</wp:posOffset>
                  </wp:positionH>
                  <wp:positionV relativeFrom="margin">
                    <wp:posOffset>118</wp:posOffset>
                  </wp:positionV>
                  <wp:extent cx="836886" cy="924560"/>
                  <wp:effectExtent l="0" t="0" r="1905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886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C2C5E">
              <w:t>____</w:t>
            </w:r>
            <w:r w:rsidR="00E11BF8" w:rsidRPr="004A29D3">
              <w:t>_____________________</w:t>
            </w:r>
          </w:p>
        </w:tc>
      </w:tr>
      <w:tr w:rsidR="00E11BF8" w:rsidRPr="004A29D3" w14:paraId="4D44A767" w14:textId="77777777" w:rsidTr="002C414E">
        <w:tblPrEx>
          <w:jc w:val="left"/>
        </w:tblPrEx>
        <w:trPr>
          <w:trHeight w:val="2310"/>
        </w:trPr>
        <w:tc>
          <w:tcPr>
            <w:tcW w:w="5755" w:type="dxa"/>
            <w:gridSpan w:val="2"/>
          </w:tcPr>
          <w:p w14:paraId="26FBF59E" w14:textId="77777777" w:rsidR="00E11BF8" w:rsidRPr="004A29D3" w:rsidRDefault="00E11BF8">
            <w:pPr>
              <w:pStyle w:val="Textonormal"/>
              <w:jc w:val="center"/>
            </w:pPr>
          </w:p>
        </w:tc>
        <w:tc>
          <w:tcPr>
            <w:tcW w:w="3216" w:type="dxa"/>
          </w:tcPr>
          <w:p w14:paraId="2B0A82B2" w14:textId="49DEA0A5" w:rsidR="00E11BF8" w:rsidRPr="005D7259" w:rsidRDefault="005D7259">
            <w:pPr>
              <w:pStyle w:val="Textonormal"/>
              <w:jc w:val="center"/>
              <w:rPr>
                <w:lang w:val="es-ES"/>
              </w:rPr>
            </w:pPr>
            <w:r>
              <w:t>M.</w:t>
            </w:r>
            <w:r w:rsidR="00F57E69">
              <w:t>H.</w:t>
            </w:r>
            <w:r w:rsidR="00F7530F">
              <w:t>P.E.-</w:t>
            </w:r>
            <w:r w:rsidR="003C5412">
              <w:t xml:space="preserve"> T.E. </w:t>
            </w:r>
            <w:r w:rsidR="004C2C5E">
              <w:t>Hector Alejandro Acuña Cid</w:t>
            </w:r>
          </w:p>
        </w:tc>
      </w:tr>
      <w:tr w:rsidR="002C414E" w:rsidRPr="004A29D3" w14:paraId="3B52A07F" w14:textId="21BE373E" w:rsidTr="002C414E">
        <w:tblPrEx>
          <w:jc w:val="left"/>
        </w:tblPrEx>
        <w:trPr>
          <w:gridAfter w:val="2"/>
          <w:wAfter w:w="3584" w:type="dxa"/>
          <w:trHeight w:val="466"/>
        </w:trPr>
        <w:tc>
          <w:tcPr>
            <w:tcW w:w="5387" w:type="dxa"/>
          </w:tcPr>
          <w:p w14:paraId="3D95EA84" w14:textId="385EC6E5" w:rsidR="002C414E" w:rsidRPr="004A29D3" w:rsidRDefault="002C414E">
            <w:pPr>
              <w:pStyle w:val="Textonormal"/>
            </w:pPr>
            <w:r>
              <w:t xml:space="preserve">           ____</w:t>
            </w:r>
            <w:r w:rsidRPr="004A29D3">
              <w:t>_____________________</w:t>
            </w:r>
            <w:r>
              <w:t xml:space="preserve">                            </w:t>
            </w:r>
          </w:p>
        </w:tc>
      </w:tr>
      <w:tr w:rsidR="002C414E" w:rsidRPr="005D7259" w14:paraId="23FED313" w14:textId="629603F3" w:rsidTr="002C414E">
        <w:tblPrEx>
          <w:jc w:val="left"/>
        </w:tblPrEx>
        <w:trPr>
          <w:gridAfter w:val="2"/>
          <w:wAfter w:w="3584" w:type="dxa"/>
          <w:trHeight w:val="582"/>
        </w:trPr>
        <w:tc>
          <w:tcPr>
            <w:tcW w:w="5387" w:type="dxa"/>
          </w:tcPr>
          <w:p w14:paraId="6BE3FA1B" w14:textId="45A4D0F7" w:rsidR="002C414E" w:rsidRPr="00C801AF" w:rsidRDefault="002C414E">
            <w:pPr>
              <w:pStyle w:val="Textonormal"/>
              <w:jc w:val="center"/>
              <w:rPr>
                <w:szCs w:val="21"/>
                <w:lang w:val="es-ES"/>
              </w:rPr>
            </w:pPr>
            <w:r w:rsidRPr="00C801AF">
              <w:rPr>
                <w:szCs w:val="21"/>
              </w:rPr>
              <w:t>Dr. Teodoro Ibarra Pérez</w:t>
            </w:r>
          </w:p>
        </w:tc>
      </w:tr>
    </w:tbl>
    <w:p w14:paraId="3B6AB30F" w14:textId="7C864A7D" w:rsidR="000649B1" w:rsidRDefault="000649B1" w:rsidP="00E11BF8">
      <w:pPr>
        <w:pStyle w:val="BodyText"/>
        <w:rPr>
          <w:b/>
          <w:sz w:val="20"/>
        </w:rPr>
      </w:pPr>
    </w:p>
    <w:sectPr w:rsidR="000649B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5C7C5" w14:textId="77777777" w:rsidR="00581FEA" w:rsidRDefault="00581FEA" w:rsidP="00334FC3">
      <w:r>
        <w:separator/>
      </w:r>
    </w:p>
  </w:endnote>
  <w:endnote w:type="continuationSeparator" w:id="0">
    <w:p w14:paraId="5DA417B2" w14:textId="77777777" w:rsidR="00581FEA" w:rsidRDefault="00581FEA" w:rsidP="00334FC3">
      <w:r>
        <w:continuationSeparator/>
      </w:r>
    </w:p>
  </w:endnote>
  <w:endnote w:type="continuationNotice" w:id="1">
    <w:p w14:paraId="2A1144F6" w14:textId="77777777" w:rsidR="00581FEA" w:rsidRDefault="00581F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70"/>
      <w:gridCol w:w="3670"/>
      <w:gridCol w:w="3670"/>
    </w:tblGrid>
    <w:tr w:rsidR="26A28CC9" w14:paraId="4FDF1FDC" w14:textId="77777777" w:rsidTr="26A28CC9">
      <w:tc>
        <w:tcPr>
          <w:tcW w:w="3670" w:type="dxa"/>
        </w:tcPr>
        <w:p w14:paraId="285E8869" w14:textId="26442484" w:rsidR="26A28CC9" w:rsidRDefault="26A28CC9" w:rsidP="26A28CC9">
          <w:pPr>
            <w:pStyle w:val="Header"/>
            <w:ind w:left="-115"/>
          </w:pPr>
        </w:p>
      </w:tc>
      <w:tc>
        <w:tcPr>
          <w:tcW w:w="3670" w:type="dxa"/>
        </w:tcPr>
        <w:p w14:paraId="22EDF377" w14:textId="7951C2C8" w:rsidR="26A28CC9" w:rsidRDefault="26A28CC9" w:rsidP="26A28CC9">
          <w:pPr>
            <w:pStyle w:val="Header"/>
            <w:jc w:val="center"/>
          </w:pPr>
        </w:p>
      </w:tc>
      <w:tc>
        <w:tcPr>
          <w:tcW w:w="3670" w:type="dxa"/>
        </w:tcPr>
        <w:p w14:paraId="2C3C3ABF" w14:textId="7A2D6CB8" w:rsidR="26A28CC9" w:rsidRDefault="26A28CC9" w:rsidP="26A28CC9">
          <w:pPr>
            <w:pStyle w:val="Header"/>
            <w:ind w:right="-115"/>
            <w:jc w:val="right"/>
          </w:pPr>
        </w:p>
      </w:tc>
    </w:tr>
  </w:tbl>
  <w:p w14:paraId="3A349258" w14:textId="265961EF" w:rsidR="26A28CC9" w:rsidRDefault="26A28CC9" w:rsidP="26A28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DEBC8" w14:textId="77777777" w:rsidR="00581FEA" w:rsidRDefault="00581FEA" w:rsidP="00334FC3">
      <w:r>
        <w:separator/>
      </w:r>
    </w:p>
  </w:footnote>
  <w:footnote w:type="continuationSeparator" w:id="0">
    <w:p w14:paraId="3B1A04F5" w14:textId="77777777" w:rsidR="00581FEA" w:rsidRDefault="00581FEA" w:rsidP="00334FC3">
      <w:r>
        <w:continuationSeparator/>
      </w:r>
    </w:p>
  </w:footnote>
  <w:footnote w:type="continuationNotice" w:id="1">
    <w:p w14:paraId="71095777" w14:textId="77777777" w:rsidR="00581FEA" w:rsidRDefault="00581F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382"/>
      <w:gridCol w:w="4978"/>
    </w:tblGrid>
    <w:tr w:rsidR="00334FC3" w14:paraId="1519E99A" w14:textId="77777777" w:rsidTr="00334FC3">
      <w:tc>
        <w:tcPr>
          <w:tcW w:w="5580" w:type="dxa"/>
          <w:tcBorders>
            <w:top w:val="nil"/>
            <w:left w:val="nil"/>
            <w:bottom w:val="nil"/>
            <w:right w:val="nil"/>
          </w:tcBorders>
        </w:tcPr>
        <w:p w14:paraId="718D797F" w14:textId="06AFC633" w:rsidR="00334FC3" w:rsidRDefault="00334FC3">
          <w:pPr>
            <w:pStyle w:val="Header"/>
          </w:pPr>
        </w:p>
      </w:tc>
      <w:tc>
        <w:tcPr>
          <w:tcW w:w="5580" w:type="dxa"/>
          <w:tcBorders>
            <w:top w:val="nil"/>
            <w:left w:val="nil"/>
            <w:bottom w:val="nil"/>
            <w:right w:val="nil"/>
          </w:tcBorders>
        </w:tcPr>
        <w:p w14:paraId="27ECE3E0" w14:textId="34029A66" w:rsidR="00334FC3" w:rsidRDefault="00334FC3" w:rsidP="00334FC3">
          <w:pPr>
            <w:ind w:right="992"/>
            <w:jc w:val="right"/>
          </w:pPr>
          <w:r>
            <w:rPr>
              <w:rFonts w:ascii="Calibri"/>
              <w:b/>
              <w:i/>
              <w:noProof/>
              <w:sz w:val="24"/>
            </w:rPr>
            <w:drawing>
              <wp:anchor distT="0" distB="0" distL="114300" distR="114300" simplePos="0" relativeHeight="251658240" behindDoc="0" locked="0" layoutInCell="1" allowOverlap="1" wp14:anchorId="4E07AC29" wp14:editId="165F26A8">
                <wp:simplePos x="0" y="0"/>
                <wp:positionH relativeFrom="column">
                  <wp:posOffset>1983740</wp:posOffset>
                </wp:positionH>
                <wp:positionV relativeFrom="paragraph">
                  <wp:posOffset>62230</wp:posOffset>
                </wp:positionV>
                <wp:extent cx="839951" cy="853440"/>
                <wp:effectExtent l="0" t="0" r="0" b="3810"/>
                <wp:wrapNone/>
                <wp:docPr id="1249183937" name="Picture 12491839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951" cy="85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3A66651" w14:textId="4B91DF8E" w:rsidR="00334FC3" w:rsidRPr="00334FC3" w:rsidRDefault="00334FC3" w:rsidP="00334FC3">
          <w:pPr>
            <w:spacing w:before="2"/>
            <w:ind w:right="992"/>
            <w:rPr>
              <w:rFonts w:ascii="Calibri" w:hAnsi="Calibri"/>
              <w:b/>
              <w:i/>
              <w:spacing w:val="-9"/>
              <w:sz w:val="24"/>
            </w:rPr>
          </w:pPr>
          <w:r>
            <w:rPr>
              <w:rFonts w:ascii="Calibri" w:hAnsi="Calibri"/>
              <w:b/>
              <w:i/>
              <w:sz w:val="24"/>
            </w:rPr>
            <w:t>Unidad</w:t>
          </w:r>
          <w:r>
            <w:rPr>
              <w:rFonts w:ascii="Calibri" w:hAnsi="Calibri"/>
              <w:b/>
              <w:i/>
              <w:spacing w:val="-6"/>
              <w:sz w:val="24"/>
            </w:rPr>
            <w:t xml:space="preserve"> </w:t>
          </w:r>
          <w:r>
            <w:rPr>
              <w:rFonts w:ascii="Calibri" w:hAnsi="Calibri"/>
              <w:b/>
              <w:i/>
              <w:sz w:val="24"/>
            </w:rPr>
            <w:t>Profesional</w:t>
          </w:r>
          <w:r>
            <w:rPr>
              <w:rFonts w:ascii="Calibri" w:hAnsi="Calibri"/>
              <w:b/>
              <w:i/>
              <w:spacing w:val="-6"/>
              <w:sz w:val="24"/>
            </w:rPr>
            <w:t xml:space="preserve"> </w:t>
          </w:r>
          <w:r>
            <w:rPr>
              <w:rFonts w:ascii="Calibri" w:hAnsi="Calibri"/>
              <w:b/>
              <w:i/>
              <w:sz w:val="24"/>
            </w:rPr>
            <w:t>Interdisciplinaria</w:t>
          </w:r>
          <w:r>
            <w:rPr>
              <w:rFonts w:ascii="Calibri" w:hAnsi="Calibri"/>
              <w:b/>
              <w:i/>
              <w:spacing w:val="-5"/>
              <w:sz w:val="24"/>
            </w:rPr>
            <w:t xml:space="preserve"> </w:t>
          </w:r>
          <w:r>
            <w:rPr>
              <w:rFonts w:ascii="Calibri" w:hAnsi="Calibri"/>
              <w:b/>
              <w:i/>
              <w:sz w:val="24"/>
            </w:rPr>
            <w:t>de</w:t>
          </w:r>
          <w:r>
            <w:rPr>
              <w:rFonts w:ascii="Calibri" w:hAnsi="Calibri"/>
              <w:b/>
              <w:i/>
              <w:spacing w:val="-9"/>
              <w:sz w:val="24"/>
            </w:rPr>
            <w:t xml:space="preserve"> </w:t>
          </w:r>
          <w:r>
            <w:rPr>
              <w:rFonts w:ascii="Calibri" w:hAnsi="Calibri"/>
              <w:b/>
              <w:i/>
              <w:sz w:val="24"/>
            </w:rPr>
            <w:t>Ingeniería</w:t>
          </w:r>
        </w:p>
        <w:p w14:paraId="21AFD851" w14:textId="338EBA39" w:rsidR="00334FC3" w:rsidRDefault="00334FC3" w:rsidP="00334FC3">
          <w:pPr>
            <w:ind w:right="992"/>
            <w:rPr>
              <w:rFonts w:ascii="Calibri"/>
              <w:b/>
              <w:i/>
              <w:sz w:val="24"/>
            </w:rPr>
          </w:pPr>
          <w:r>
            <w:rPr>
              <w:rFonts w:ascii="Calibri"/>
              <w:b/>
              <w:i/>
              <w:sz w:val="24"/>
            </w:rPr>
            <w:t>Campus</w:t>
          </w:r>
          <w:r>
            <w:rPr>
              <w:rFonts w:ascii="Calibri"/>
              <w:b/>
              <w:i/>
              <w:spacing w:val="-1"/>
              <w:sz w:val="24"/>
            </w:rPr>
            <w:t xml:space="preserve"> </w:t>
          </w:r>
          <w:r>
            <w:rPr>
              <w:rFonts w:ascii="Calibri"/>
              <w:b/>
              <w:i/>
              <w:sz w:val="24"/>
            </w:rPr>
            <w:t>Zacatecas</w:t>
          </w:r>
        </w:p>
        <w:p w14:paraId="2E11AD3D" w14:textId="361A8F92" w:rsidR="00334FC3" w:rsidRDefault="00334FC3" w:rsidP="00334FC3">
          <w:pPr>
            <w:jc w:val="right"/>
          </w:pPr>
        </w:p>
        <w:p w14:paraId="5B7AE7C2" w14:textId="04B51909" w:rsidR="00334FC3" w:rsidRPr="00334FC3" w:rsidRDefault="00334FC3" w:rsidP="00334FC3">
          <w:pPr>
            <w:tabs>
              <w:tab w:val="left" w:pos="1968"/>
            </w:tabs>
            <w:jc w:val="right"/>
          </w:pPr>
          <w:r>
            <w:tab/>
          </w:r>
        </w:p>
      </w:tc>
    </w:tr>
  </w:tbl>
  <w:p w14:paraId="5441A88E" w14:textId="77777777" w:rsidR="00334FC3" w:rsidRDefault="00334F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7AC7"/>
    <w:multiLevelType w:val="hybridMultilevel"/>
    <w:tmpl w:val="EBA4A7FC"/>
    <w:lvl w:ilvl="0" w:tplc="080A000F">
      <w:start w:val="1"/>
      <w:numFmt w:val="decimal"/>
      <w:lvlText w:val="%1."/>
      <w:lvlJc w:val="left"/>
      <w:pPr>
        <w:ind w:left="80" w:hanging="360"/>
      </w:pPr>
    </w:lvl>
    <w:lvl w:ilvl="1" w:tplc="080A0019" w:tentative="1">
      <w:start w:val="1"/>
      <w:numFmt w:val="lowerLetter"/>
      <w:lvlText w:val="%2."/>
      <w:lvlJc w:val="left"/>
      <w:pPr>
        <w:ind w:left="800" w:hanging="360"/>
      </w:pPr>
    </w:lvl>
    <w:lvl w:ilvl="2" w:tplc="080A001B" w:tentative="1">
      <w:start w:val="1"/>
      <w:numFmt w:val="lowerRoman"/>
      <w:lvlText w:val="%3."/>
      <w:lvlJc w:val="right"/>
      <w:pPr>
        <w:ind w:left="1520" w:hanging="180"/>
      </w:pPr>
    </w:lvl>
    <w:lvl w:ilvl="3" w:tplc="080A000F" w:tentative="1">
      <w:start w:val="1"/>
      <w:numFmt w:val="decimal"/>
      <w:lvlText w:val="%4."/>
      <w:lvlJc w:val="left"/>
      <w:pPr>
        <w:ind w:left="2240" w:hanging="360"/>
      </w:pPr>
    </w:lvl>
    <w:lvl w:ilvl="4" w:tplc="080A0019" w:tentative="1">
      <w:start w:val="1"/>
      <w:numFmt w:val="lowerLetter"/>
      <w:lvlText w:val="%5."/>
      <w:lvlJc w:val="left"/>
      <w:pPr>
        <w:ind w:left="2960" w:hanging="360"/>
      </w:pPr>
    </w:lvl>
    <w:lvl w:ilvl="5" w:tplc="080A001B" w:tentative="1">
      <w:start w:val="1"/>
      <w:numFmt w:val="lowerRoman"/>
      <w:lvlText w:val="%6."/>
      <w:lvlJc w:val="right"/>
      <w:pPr>
        <w:ind w:left="3680" w:hanging="180"/>
      </w:pPr>
    </w:lvl>
    <w:lvl w:ilvl="6" w:tplc="080A000F" w:tentative="1">
      <w:start w:val="1"/>
      <w:numFmt w:val="decimal"/>
      <w:lvlText w:val="%7."/>
      <w:lvlJc w:val="left"/>
      <w:pPr>
        <w:ind w:left="4400" w:hanging="360"/>
      </w:pPr>
    </w:lvl>
    <w:lvl w:ilvl="7" w:tplc="080A0019" w:tentative="1">
      <w:start w:val="1"/>
      <w:numFmt w:val="lowerLetter"/>
      <w:lvlText w:val="%8."/>
      <w:lvlJc w:val="left"/>
      <w:pPr>
        <w:ind w:left="5120" w:hanging="360"/>
      </w:pPr>
    </w:lvl>
    <w:lvl w:ilvl="8" w:tplc="080A001B" w:tentative="1">
      <w:start w:val="1"/>
      <w:numFmt w:val="lowerRoman"/>
      <w:lvlText w:val="%9."/>
      <w:lvlJc w:val="right"/>
      <w:pPr>
        <w:ind w:left="5840" w:hanging="180"/>
      </w:pPr>
    </w:lvl>
  </w:abstractNum>
  <w:abstractNum w:abstractNumId="1" w15:restartNumberingAfterBreak="0">
    <w:nsid w:val="2A83E417"/>
    <w:multiLevelType w:val="hybridMultilevel"/>
    <w:tmpl w:val="FFFFFFFF"/>
    <w:lvl w:ilvl="0" w:tplc="9ADC7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F01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12B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63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F63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40A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C3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023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969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46034"/>
    <w:multiLevelType w:val="hybridMultilevel"/>
    <w:tmpl w:val="C616E332"/>
    <w:lvl w:ilvl="0" w:tplc="080A000F">
      <w:start w:val="1"/>
      <w:numFmt w:val="decimal"/>
      <w:lvlText w:val="%1."/>
      <w:lvlJc w:val="left"/>
      <w:pPr>
        <w:ind w:left="1740" w:hanging="360"/>
      </w:pPr>
    </w:lvl>
    <w:lvl w:ilvl="1" w:tplc="080A0019" w:tentative="1">
      <w:start w:val="1"/>
      <w:numFmt w:val="lowerLetter"/>
      <w:lvlText w:val="%2."/>
      <w:lvlJc w:val="left"/>
      <w:pPr>
        <w:ind w:left="2460" w:hanging="360"/>
      </w:pPr>
    </w:lvl>
    <w:lvl w:ilvl="2" w:tplc="080A001B" w:tentative="1">
      <w:start w:val="1"/>
      <w:numFmt w:val="lowerRoman"/>
      <w:lvlText w:val="%3."/>
      <w:lvlJc w:val="right"/>
      <w:pPr>
        <w:ind w:left="3180" w:hanging="180"/>
      </w:pPr>
    </w:lvl>
    <w:lvl w:ilvl="3" w:tplc="080A000F" w:tentative="1">
      <w:start w:val="1"/>
      <w:numFmt w:val="decimal"/>
      <w:lvlText w:val="%4."/>
      <w:lvlJc w:val="left"/>
      <w:pPr>
        <w:ind w:left="3900" w:hanging="360"/>
      </w:pPr>
    </w:lvl>
    <w:lvl w:ilvl="4" w:tplc="080A0019" w:tentative="1">
      <w:start w:val="1"/>
      <w:numFmt w:val="lowerLetter"/>
      <w:lvlText w:val="%5."/>
      <w:lvlJc w:val="left"/>
      <w:pPr>
        <w:ind w:left="4620" w:hanging="360"/>
      </w:pPr>
    </w:lvl>
    <w:lvl w:ilvl="5" w:tplc="080A001B" w:tentative="1">
      <w:start w:val="1"/>
      <w:numFmt w:val="lowerRoman"/>
      <w:lvlText w:val="%6."/>
      <w:lvlJc w:val="right"/>
      <w:pPr>
        <w:ind w:left="5340" w:hanging="180"/>
      </w:pPr>
    </w:lvl>
    <w:lvl w:ilvl="6" w:tplc="080A000F" w:tentative="1">
      <w:start w:val="1"/>
      <w:numFmt w:val="decimal"/>
      <w:lvlText w:val="%7."/>
      <w:lvlJc w:val="left"/>
      <w:pPr>
        <w:ind w:left="6060" w:hanging="360"/>
      </w:pPr>
    </w:lvl>
    <w:lvl w:ilvl="7" w:tplc="080A0019" w:tentative="1">
      <w:start w:val="1"/>
      <w:numFmt w:val="lowerLetter"/>
      <w:lvlText w:val="%8."/>
      <w:lvlJc w:val="left"/>
      <w:pPr>
        <w:ind w:left="6780" w:hanging="360"/>
      </w:pPr>
    </w:lvl>
    <w:lvl w:ilvl="8" w:tplc="080A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" w15:restartNumberingAfterBreak="0">
    <w:nsid w:val="47B65B38"/>
    <w:multiLevelType w:val="hybridMultilevel"/>
    <w:tmpl w:val="75467852"/>
    <w:lvl w:ilvl="0" w:tplc="88442E96">
      <w:numFmt w:val="bullet"/>
      <w:lvlText w:val=""/>
      <w:lvlJc w:val="left"/>
      <w:pPr>
        <w:ind w:left="74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8C4CE3F4">
      <w:numFmt w:val="bullet"/>
      <w:lvlText w:val="•"/>
      <w:lvlJc w:val="left"/>
      <w:pPr>
        <w:ind w:left="1555" w:hanging="360"/>
      </w:pPr>
      <w:rPr>
        <w:rFonts w:hint="default"/>
        <w:lang w:val="es-ES" w:eastAsia="en-US" w:bidi="ar-SA"/>
      </w:rPr>
    </w:lvl>
    <w:lvl w:ilvl="2" w:tplc="88E0A4AC">
      <w:numFmt w:val="bullet"/>
      <w:lvlText w:val="•"/>
      <w:lvlJc w:val="left"/>
      <w:pPr>
        <w:ind w:left="2371" w:hanging="360"/>
      </w:pPr>
      <w:rPr>
        <w:rFonts w:hint="default"/>
        <w:lang w:val="es-ES" w:eastAsia="en-US" w:bidi="ar-SA"/>
      </w:rPr>
    </w:lvl>
    <w:lvl w:ilvl="3" w:tplc="F698C7AA">
      <w:numFmt w:val="bullet"/>
      <w:lvlText w:val="•"/>
      <w:lvlJc w:val="left"/>
      <w:pPr>
        <w:ind w:left="3187" w:hanging="360"/>
      </w:pPr>
      <w:rPr>
        <w:rFonts w:hint="default"/>
        <w:lang w:val="es-ES" w:eastAsia="en-US" w:bidi="ar-SA"/>
      </w:rPr>
    </w:lvl>
    <w:lvl w:ilvl="4" w:tplc="59324D62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 w:tplc="136A0732">
      <w:numFmt w:val="bullet"/>
      <w:lvlText w:val="•"/>
      <w:lvlJc w:val="left"/>
      <w:pPr>
        <w:ind w:left="4818" w:hanging="360"/>
      </w:pPr>
      <w:rPr>
        <w:rFonts w:hint="default"/>
        <w:lang w:val="es-ES" w:eastAsia="en-US" w:bidi="ar-SA"/>
      </w:rPr>
    </w:lvl>
    <w:lvl w:ilvl="6" w:tplc="8470651E">
      <w:numFmt w:val="bullet"/>
      <w:lvlText w:val="•"/>
      <w:lvlJc w:val="left"/>
      <w:pPr>
        <w:ind w:left="5634" w:hanging="360"/>
      </w:pPr>
      <w:rPr>
        <w:rFonts w:hint="default"/>
        <w:lang w:val="es-ES" w:eastAsia="en-US" w:bidi="ar-SA"/>
      </w:rPr>
    </w:lvl>
    <w:lvl w:ilvl="7" w:tplc="925ECB2E">
      <w:numFmt w:val="bullet"/>
      <w:lvlText w:val="•"/>
      <w:lvlJc w:val="left"/>
      <w:pPr>
        <w:ind w:left="6449" w:hanging="360"/>
      </w:pPr>
      <w:rPr>
        <w:rFonts w:hint="default"/>
        <w:lang w:val="es-ES" w:eastAsia="en-US" w:bidi="ar-SA"/>
      </w:rPr>
    </w:lvl>
    <w:lvl w:ilvl="8" w:tplc="3DEE1DCC">
      <w:numFmt w:val="bullet"/>
      <w:lvlText w:val="•"/>
      <w:lvlJc w:val="left"/>
      <w:pPr>
        <w:ind w:left="726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F2D2871"/>
    <w:multiLevelType w:val="hybridMultilevel"/>
    <w:tmpl w:val="550AB11C"/>
    <w:lvl w:ilvl="0" w:tplc="112AB4EA">
      <w:numFmt w:val="bullet"/>
      <w:lvlText w:val=""/>
      <w:lvlJc w:val="left"/>
      <w:pPr>
        <w:ind w:left="74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9145FC4">
      <w:numFmt w:val="bullet"/>
      <w:lvlText w:val="•"/>
      <w:lvlJc w:val="left"/>
      <w:pPr>
        <w:ind w:left="1555" w:hanging="360"/>
      </w:pPr>
      <w:rPr>
        <w:rFonts w:hint="default"/>
        <w:lang w:val="es-ES" w:eastAsia="en-US" w:bidi="ar-SA"/>
      </w:rPr>
    </w:lvl>
    <w:lvl w:ilvl="2" w:tplc="5D12DCF6">
      <w:numFmt w:val="bullet"/>
      <w:lvlText w:val="•"/>
      <w:lvlJc w:val="left"/>
      <w:pPr>
        <w:ind w:left="2371" w:hanging="360"/>
      </w:pPr>
      <w:rPr>
        <w:rFonts w:hint="default"/>
        <w:lang w:val="es-ES" w:eastAsia="en-US" w:bidi="ar-SA"/>
      </w:rPr>
    </w:lvl>
    <w:lvl w:ilvl="3" w:tplc="5036A2F2">
      <w:numFmt w:val="bullet"/>
      <w:lvlText w:val="•"/>
      <w:lvlJc w:val="left"/>
      <w:pPr>
        <w:ind w:left="3187" w:hanging="360"/>
      </w:pPr>
      <w:rPr>
        <w:rFonts w:hint="default"/>
        <w:lang w:val="es-ES" w:eastAsia="en-US" w:bidi="ar-SA"/>
      </w:rPr>
    </w:lvl>
    <w:lvl w:ilvl="4" w:tplc="B55C03EC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 w:tplc="C36214DA">
      <w:numFmt w:val="bullet"/>
      <w:lvlText w:val="•"/>
      <w:lvlJc w:val="left"/>
      <w:pPr>
        <w:ind w:left="4818" w:hanging="360"/>
      </w:pPr>
      <w:rPr>
        <w:rFonts w:hint="default"/>
        <w:lang w:val="es-ES" w:eastAsia="en-US" w:bidi="ar-SA"/>
      </w:rPr>
    </w:lvl>
    <w:lvl w:ilvl="6" w:tplc="461AB478">
      <w:numFmt w:val="bullet"/>
      <w:lvlText w:val="•"/>
      <w:lvlJc w:val="left"/>
      <w:pPr>
        <w:ind w:left="5634" w:hanging="360"/>
      </w:pPr>
      <w:rPr>
        <w:rFonts w:hint="default"/>
        <w:lang w:val="es-ES" w:eastAsia="en-US" w:bidi="ar-SA"/>
      </w:rPr>
    </w:lvl>
    <w:lvl w:ilvl="7" w:tplc="0464C388">
      <w:numFmt w:val="bullet"/>
      <w:lvlText w:val="•"/>
      <w:lvlJc w:val="left"/>
      <w:pPr>
        <w:ind w:left="6449" w:hanging="360"/>
      </w:pPr>
      <w:rPr>
        <w:rFonts w:hint="default"/>
        <w:lang w:val="es-ES" w:eastAsia="en-US" w:bidi="ar-SA"/>
      </w:rPr>
    </w:lvl>
    <w:lvl w:ilvl="8" w:tplc="D4929698">
      <w:numFmt w:val="bullet"/>
      <w:lvlText w:val="•"/>
      <w:lvlJc w:val="left"/>
      <w:pPr>
        <w:ind w:left="726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570032B"/>
    <w:multiLevelType w:val="hybridMultilevel"/>
    <w:tmpl w:val="7D0EE22E"/>
    <w:lvl w:ilvl="0" w:tplc="874E5AB4">
      <w:numFmt w:val="bullet"/>
      <w:lvlText w:val=""/>
      <w:lvlJc w:val="left"/>
      <w:pPr>
        <w:ind w:left="10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04D482D6">
      <w:numFmt w:val="bullet"/>
      <w:lvlText w:val="•"/>
      <w:lvlJc w:val="left"/>
      <w:pPr>
        <w:ind w:left="1862" w:hanging="360"/>
      </w:pPr>
      <w:rPr>
        <w:rFonts w:hint="default"/>
        <w:lang w:val="es-ES" w:eastAsia="en-US" w:bidi="ar-SA"/>
      </w:rPr>
    </w:lvl>
    <w:lvl w:ilvl="2" w:tplc="B134B842"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3" w:tplc="4E687BD6">
      <w:numFmt w:val="bullet"/>
      <w:lvlText w:val="•"/>
      <w:lvlJc w:val="left"/>
      <w:pPr>
        <w:ind w:left="3546" w:hanging="360"/>
      </w:pPr>
      <w:rPr>
        <w:rFonts w:hint="default"/>
        <w:lang w:val="es-ES" w:eastAsia="en-US" w:bidi="ar-SA"/>
      </w:rPr>
    </w:lvl>
    <w:lvl w:ilvl="4" w:tplc="1F3E0DF6">
      <w:numFmt w:val="bullet"/>
      <w:lvlText w:val="•"/>
      <w:lvlJc w:val="left"/>
      <w:pPr>
        <w:ind w:left="4388" w:hanging="360"/>
      </w:pPr>
      <w:rPr>
        <w:rFonts w:hint="default"/>
        <w:lang w:val="es-ES" w:eastAsia="en-US" w:bidi="ar-SA"/>
      </w:rPr>
    </w:lvl>
    <w:lvl w:ilvl="5" w:tplc="E4ECCECE">
      <w:numFmt w:val="bullet"/>
      <w:lvlText w:val="•"/>
      <w:lvlJc w:val="left"/>
      <w:pPr>
        <w:ind w:left="5230" w:hanging="360"/>
      </w:pPr>
      <w:rPr>
        <w:rFonts w:hint="default"/>
        <w:lang w:val="es-ES" w:eastAsia="en-US" w:bidi="ar-SA"/>
      </w:rPr>
    </w:lvl>
    <w:lvl w:ilvl="6" w:tplc="458C81BA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7" w:tplc="45E261FA">
      <w:numFmt w:val="bullet"/>
      <w:lvlText w:val="•"/>
      <w:lvlJc w:val="left"/>
      <w:pPr>
        <w:ind w:left="6914" w:hanging="360"/>
      </w:pPr>
      <w:rPr>
        <w:rFonts w:hint="default"/>
        <w:lang w:val="es-ES" w:eastAsia="en-US" w:bidi="ar-SA"/>
      </w:rPr>
    </w:lvl>
    <w:lvl w:ilvl="8" w:tplc="0A1C4384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AB451D7"/>
    <w:multiLevelType w:val="hybridMultilevel"/>
    <w:tmpl w:val="DCE4938A"/>
    <w:lvl w:ilvl="0" w:tplc="966896BA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56E7C0E">
      <w:numFmt w:val="bullet"/>
      <w:lvlText w:val="•"/>
      <w:lvlJc w:val="left"/>
      <w:pPr>
        <w:ind w:left="1195" w:hanging="360"/>
      </w:pPr>
      <w:rPr>
        <w:rFonts w:hint="default"/>
        <w:lang w:val="es-ES" w:eastAsia="en-US" w:bidi="ar-SA"/>
      </w:rPr>
    </w:lvl>
    <w:lvl w:ilvl="2" w:tplc="986E59FE">
      <w:numFmt w:val="bullet"/>
      <w:lvlText w:val="•"/>
      <w:lvlJc w:val="left"/>
      <w:pPr>
        <w:ind w:left="2011" w:hanging="360"/>
      </w:pPr>
      <w:rPr>
        <w:rFonts w:hint="default"/>
        <w:lang w:val="es-ES" w:eastAsia="en-US" w:bidi="ar-SA"/>
      </w:rPr>
    </w:lvl>
    <w:lvl w:ilvl="3" w:tplc="E970FBC4">
      <w:numFmt w:val="bullet"/>
      <w:lvlText w:val="•"/>
      <w:lvlJc w:val="left"/>
      <w:pPr>
        <w:ind w:left="2827" w:hanging="360"/>
      </w:pPr>
      <w:rPr>
        <w:rFonts w:hint="default"/>
        <w:lang w:val="es-ES" w:eastAsia="en-US" w:bidi="ar-SA"/>
      </w:rPr>
    </w:lvl>
    <w:lvl w:ilvl="4" w:tplc="235256E4">
      <w:numFmt w:val="bullet"/>
      <w:lvlText w:val="•"/>
      <w:lvlJc w:val="left"/>
      <w:pPr>
        <w:ind w:left="3642" w:hanging="360"/>
      </w:pPr>
      <w:rPr>
        <w:rFonts w:hint="default"/>
        <w:lang w:val="es-ES" w:eastAsia="en-US" w:bidi="ar-SA"/>
      </w:rPr>
    </w:lvl>
    <w:lvl w:ilvl="5" w:tplc="DF3A5C72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6" w:tplc="EF308582">
      <w:numFmt w:val="bullet"/>
      <w:lvlText w:val="•"/>
      <w:lvlJc w:val="left"/>
      <w:pPr>
        <w:ind w:left="5274" w:hanging="360"/>
      </w:pPr>
      <w:rPr>
        <w:rFonts w:hint="default"/>
        <w:lang w:val="es-ES" w:eastAsia="en-US" w:bidi="ar-SA"/>
      </w:rPr>
    </w:lvl>
    <w:lvl w:ilvl="7" w:tplc="3A9E2144">
      <w:numFmt w:val="bullet"/>
      <w:lvlText w:val="•"/>
      <w:lvlJc w:val="left"/>
      <w:pPr>
        <w:ind w:left="6089" w:hanging="360"/>
      </w:pPr>
      <w:rPr>
        <w:rFonts w:hint="default"/>
        <w:lang w:val="es-ES" w:eastAsia="en-US" w:bidi="ar-SA"/>
      </w:rPr>
    </w:lvl>
    <w:lvl w:ilvl="8" w:tplc="A3A2EF7E">
      <w:numFmt w:val="bullet"/>
      <w:lvlText w:val="•"/>
      <w:lvlJc w:val="left"/>
      <w:pPr>
        <w:ind w:left="6905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EFF08ED"/>
    <w:multiLevelType w:val="hybridMultilevel"/>
    <w:tmpl w:val="554254C2"/>
    <w:lvl w:ilvl="0" w:tplc="080A000F">
      <w:start w:val="1"/>
      <w:numFmt w:val="decimal"/>
      <w:lvlText w:val="%1."/>
      <w:lvlJc w:val="left"/>
      <w:pPr>
        <w:ind w:left="1427" w:hanging="360"/>
      </w:pPr>
    </w:lvl>
    <w:lvl w:ilvl="1" w:tplc="080A0019" w:tentative="1">
      <w:start w:val="1"/>
      <w:numFmt w:val="lowerLetter"/>
      <w:lvlText w:val="%2."/>
      <w:lvlJc w:val="left"/>
      <w:pPr>
        <w:ind w:left="2147" w:hanging="360"/>
      </w:pPr>
    </w:lvl>
    <w:lvl w:ilvl="2" w:tplc="080A001B" w:tentative="1">
      <w:start w:val="1"/>
      <w:numFmt w:val="lowerRoman"/>
      <w:lvlText w:val="%3."/>
      <w:lvlJc w:val="right"/>
      <w:pPr>
        <w:ind w:left="2867" w:hanging="180"/>
      </w:pPr>
    </w:lvl>
    <w:lvl w:ilvl="3" w:tplc="080A000F" w:tentative="1">
      <w:start w:val="1"/>
      <w:numFmt w:val="decimal"/>
      <w:lvlText w:val="%4."/>
      <w:lvlJc w:val="left"/>
      <w:pPr>
        <w:ind w:left="3587" w:hanging="360"/>
      </w:pPr>
    </w:lvl>
    <w:lvl w:ilvl="4" w:tplc="080A0019" w:tentative="1">
      <w:start w:val="1"/>
      <w:numFmt w:val="lowerLetter"/>
      <w:lvlText w:val="%5."/>
      <w:lvlJc w:val="left"/>
      <w:pPr>
        <w:ind w:left="4307" w:hanging="360"/>
      </w:pPr>
    </w:lvl>
    <w:lvl w:ilvl="5" w:tplc="080A001B" w:tentative="1">
      <w:start w:val="1"/>
      <w:numFmt w:val="lowerRoman"/>
      <w:lvlText w:val="%6."/>
      <w:lvlJc w:val="right"/>
      <w:pPr>
        <w:ind w:left="5027" w:hanging="180"/>
      </w:pPr>
    </w:lvl>
    <w:lvl w:ilvl="6" w:tplc="080A000F" w:tentative="1">
      <w:start w:val="1"/>
      <w:numFmt w:val="decimal"/>
      <w:lvlText w:val="%7."/>
      <w:lvlJc w:val="left"/>
      <w:pPr>
        <w:ind w:left="5747" w:hanging="360"/>
      </w:pPr>
    </w:lvl>
    <w:lvl w:ilvl="7" w:tplc="080A0019" w:tentative="1">
      <w:start w:val="1"/>
      <w:numFmt w:val="lowerLetter"/>
      <w:lvlText w:val="%8."/>
      <w:lvlJc w:val="left"/>
      <w:pPr>
        <w:ind w:left="6467" w:hanging="360"/>
      </w:pPr>
    </w:lvl>
    <w:lvl w:ilvl="8" w:tplc="08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78D146AB"/>
    <w:multiLevelType w:val="hybridMultilevel"/>
    <w:tmpl w:val="A908358E"/>
    <w:lvl w:ilvl="0" w:tplc="08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 w16cid:durableId="986278186">
    <w:abstractNumId w:val="0"/>
  </w:num>
  <w:num w:numId="2" w16cid:durableId="1593733470">
    <w:abstractNumId w:val="2"/>
  </w:num>
  <w:num w:numId="3" w16cid:durableId="797912217">
    <w:abstractNumId w:val="7"/>
  </w:num>
  <w:num w:numId="4" w16cid:durableId="1722050009">
    <w:abstractNumId w:val="6"/>
  </w:num>
  <w:num w:numId="5" w16cid:durableId="2025980805">
    <w:abstractNumId w:val="4"/>
  </w:num>
  <w:num w:numId="6" w16cid:durableId="1179193606">
    <w:abstractNumId w:val="3"/>
  </w:num>
  <w:num w:numId="7" w16cid:durableId="1464886164">
    <w:abstractNumId w:val="5"/>
  </w:num>
  <w:num w:numId="8" w16cid:durableId="2125730659">
    <w:abstractNumId w:val="1"/>
  </w:num>
  <w:num w:numId="9" w16cid:durableId="17998332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B1"/>
    <w:rsid w:val="00005B4A"/>
    <w:rsid w:val="000075F6"/>
    <w:rsid w:val="00017DA9"/>
    <w:rsid w:val="000649B1"/>
    <w:rsid w:val="000910A6"/>
    <w:rsid w:val="000A2E10"/>
    <w:rsid w:val="000A5205"/>
    <w:rsid w:val="000B4F12"/>
    <w:rsid w:val="000B6288"/>
    <w:rsid w:val="000D0C28"/>
    <w:rsid w:val="00103427"/>
    <w:rsid w:val="001069B6"/>
    <w:rsid w:val="0013278E"/>
    <w:rsid w:val="00144842"/>
    <w:rsid w:val="00147DDD"/>
    <w:rsid w:val="00157A3C"/>
    <w:rsid w:val="001739B1"/>
    <w:rsid w:val="00186A79"/>
    <w:rsid w:val="001B0D2D"/>
    <w:rsid w:val="001B6E42"/>
    <w:rsid w:val="001E3A6A"/>
    <w:rsid w:val="00205EC1"/>
    <w:rsid w:val="002172F9"/>
    <w:rsid w:val="0022710E"/>
    <w:rsid w:val="00260222"/>
    <w:rsid w:val="00293D59"/>
    <w:rsid w:val="002A0E7C"/>
    <w:rsid w:val="002B225F"/>
    <w:rsid w:val="002C414E"/>
    <w:rsid w:val="002E24FF"/>
    <w:rsid w:val="0030468F"/>
    <w:rsid w:val="00323599"/>
    <w:rsid w:val="00334FC3"/>
    <w:rsid w:val="003A36EE"/>
    <w:rsid w:val="003B0F0D"/>
    <w:rsid w:val="003C0F08"/>
    <w:rsid w:val="003C5412"/>
    <w:rsid w:val="003D1DE7"/>
    <w:rsid w:val="003D4817"/>
    <w:rsid w:val="003E1ED5"/>
    <w:rsid w:val="003F122B"/>
    <w:rsid w:val="004064D9"/>
    <w:rsid w:val="004335C7"/>
    <w:rsid w:val="004579D8"/>
    <w:rsid w:val="004609A4"/>
    <w:rsid w:val="00466DB4"/>
    <w:rsid w:val="0046723D"/>
    <w:rsid w:val="004832D4"/>
    <w:rsid w:val="00486A24"/>
    <w:rsid w:val="0049510C"/>
    <w:rsid w:val="004C2C5E"/>
    <w:rsid w:val="004D1739"/>
    <w:rsid w:val="004E0A46"/>
    <w:rsid w:val="004F065E"/>
    <w:rsid w:val="00517354"/>
    <w:rsid w:val="0052200F"/>
    <w:rsid w:val="005513D6"/>
    <w:rsid w:val="00565881"/>
    <w:rsid w:val="00581FEA"/>
    <w:rsid w:val="005D2872"/>
    <w:rsid w:val="005D7259"/>
    <w:rsid w:val="005E47D4"/>
    <w:rsid w:val="00623C28"/>
    <w:rsid w:val="0062701F"/>
    <w:rsid w:val="00642FFE"/>
    <w:rsid w:val="006530D1"/>
    <w:rsid w:val="00662E7E"/>
    <w:rsid w:val="006923B8"/>
    <w:rsid w:val="006A1ACA"/>
    <w:rsid w:val="006C5A1A"/>
    <w:rsid w:val="006D5521"/>
    <w:rsid w:val="006E4407"/>
    <w:rsid w:val="006E7E36"/>
    <w:rsid w:val="00703007"/>
    <w:rsid w:val="00741A64"/>
    <w:rsid w:val="00765913"/>
    <w:rsid w:val="00773943"/>
    <w:rsid w:val="00784AA7"/>
    <w:rsid w:val="007B2753"/>
    <w:rsid w:val="00822383"/>
    <w:rsid w:val="00862488"/>
    <w:rsid w:val="008B3AB5"/>
    <w:rsid w:val="008C11F7"/>
    <w:rsid w:val="008C1FF3"/>
    <w:rsid w:val="008D48AD"/>
    <w:rsid w:val="008D7340"/>
    <w:rsid w:val="008E4031"/>
    <w:rsid w:val="009347CF"/>
    <w:rsid w:val="00956B7B"/>
    <w:rsid w:val="009667DE"/>
    <w:rsid w:val="00987807"/>
    <w:rsid w:val="009E564D"/>
    <w:rsid w:val="00A07B6F"/>
    <w:rsid w:val="00A23B8F"/>
    <w:rsid w:val="00A32AC1"/>
    <w:rsid w:val="00A4650F"/>
    <w:rsid w:val="00A552DF"/>
    <w:rsid w:val="00A65CC7"/>
    <w:rsid w:val="00A97925"/>
    <w:rsid w:val="00AC5516"/>
    <w:rsid w:val="00AD692A"/>
    <w:rsid w:val="00AE4BD0"/>
    <w:rsid w:val="00B022C4"/>
    <w:rsid w:val="00B07143"/>
    <w:rsid w:val="00B13ACE"/>
    <w:rsid w:val="00B52442"/>
    <w:rsid w:val="00B54CDB"/>
    <w:rsid w:val="00B60CC2"/>
    <w:rsid w:val="00B84A85"/>
    <w:rsid w:val="00B9267E"/>
    <w:rsid w:val="00BA255B"/>
    <w:rsid w:val="00BB6BE5"/>
    <w:rsid w:val="00BD689B"/>
    <w:rsid w:val="00BE5771"/>
    <w:rsid w:val="00BF0514"/>
    <w:rsid w:val="00C11E3F"/>
    <w:rsid w:val="00C1632A"/>
    <w:rsid w:val="00C213CB"/>
    <w:rsid w:val="00C302BF"/>
    <w:rsid w:val="00C30604"/>
    <w:rsid w:val="00C31EDB"/>
    <w:rsid w:val="00C53D98"/>
    <w:rsid w:val="00C60180"/>
    <w:rsid w:val="00C801AF"/>
    <w:rsid w:val="00C91CBE"/>
    <w:rsid w:val="00CA2997"/>
    <w:rsid w:val="00CE57FC"/>
    <w:rsid w:val="00CE7E18"/>
    <w:rsid w:val="00D8142F"/>
    <w:rsid w:val="00D833AE"/>
    <w:rsid w:val="00D97CA2"/>
    <w:rsid w:val="00DA013E"/>
    <w:rsid w:val="00DA24F1"/>
    <w:rsid w:val="00DA54DB"/>
    <w:rsid w:val="00DE7D0D"/>
    <w:rsid w:val="00DF29BD"/>
    <w:rsid w:val="00E11BF8"/>
    <w:rsid w:val="00E16DC0"/>
    <w:rsid w:val="00E3321F"/>
    <w:rsid w:val="00E36989"/>
    <w:rsid w:val="00E43175"/>
    <w:rsid w:val="00E47C7F"/>
    <w:rsid w:val="00E70453"/>
    <w:rsid w:val="00E84C66"/>
    <w:rsid w:val="00EB2536"/>
    <w:rsid w:val="00F310CE"/>
    <w:rsid w:val="00F57E69"/>
    <w:rsid w:val="00F7530F"/>
    <w:rsid w:val="00F92984"/>
    <w:rsid w:val="00F96866"/>
    <w:rsid w:val="00FA688D"/>
    <w:rsid w:val="00FC4B58"/>
    <w:rsid w:val="00FC4FB3"/>
    <w:rsid w:val="26A28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63BE0"/>
  <w15:docId w15:val="{E3C10183-C6E7-4047-8E4A-72D90806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Heading1">
    <w:name w:val="heading 1"/>
    <w:basedOn w:val="Normal"/>
    <w:link w:val="Heading1Char"/>
    <w:uiPriority w:val="9"/>
    <w:qFormat/>
    <w:pPr>
      <w:spacing w:line="298" w:lineRule="exact"/>
      <w:ind w:left="1082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5E47D4"/>
    <w:pPr>
      <w:spacing w:before="86"/>
      <w:ind w:left="301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7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link w:val="TitleChar"/>
    <w:uiPriority w:val="10"/>
    <w:qFormat/>
    <w:pPr>
      <w:ind w:left="1873" w:right="1891"/>
      <w:jc w:val="center"/>
    </w:pPr>
    <w:rPr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34FC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FC3"/>
    <w:rPr>
      <w:rFonts w:ascii="Arial" w:eastAsia="Arial" w:hAnsi="Arial" w:cs="Arial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334FC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FC3"/>
    <w:rPr>
      <w:rFonts w:ascii="Arial" w:eastAsia="Arial" w:hAnsi="Arial" w:cs="Arial"/>
      <w:lang w:val="es-ES"/>
    </w:rPr>
  </w:style>
  <w:style w:type="table" w:styleId="TableGrid">
    <w:name w:val="Table Grid"/>
    <w:basedOn w:val="TableNormal"/>
    <w:uiPriority w:val="39"/>
    <w:rsid w:val="00334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3B0F0D"/>
    <w:rPr>
      <w:rFonts w:ascii="Arial" w:eastAsia="Arial" w:hAnsi="Arial" w:cs="Arial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E11BF8"/>
    <w:rPr>
      <w:rFonts w:ascii="Arial" w:eastAsia="Arial" w:hAnsi="Arial" w:cs="Arial"/>
      <w:i/>
      <w:iCs/>
      <w:sz w:val="36"/>
      <w:szCs w:val="36"/>
      <w:lang w:val="es-ES"/>
    </w:rPr>
  </w:style>
  <w:style w:type="paragraph" w:customStyle="1" w:styleId="Textonormal">
    <w:name w:val="Texto normal"/>
    <w:basedOn w:val="Normal"/>
    <w:link w:val="TextonormalCar"/>
    <w:qFormat/>
    <w:rsid w:val="00E11BF8"/>
    <w:pPr>
      <w:widowControl/>
      <w:autoSpaceDE/>
      <w:autoSpaceDN/>
      <w:spacing w:after="160" w:line="360" w:lineRule="auto"/>
      <w:jc w:val="both"/>
    </w:pPr>
    <w:rPr>
      <w:rFonts w:ascii="Times New Roman" w:eastAsiaTheme="minorHAnsi" w:hAnsi="Times New Roman" w:cstheme="minorBidi"/>
      <w:sz w:val="24"/>
      <w:lang w:val="es-MX"/>
    </w:rPr>
  </w:style>
  <w:style w:type="character" w:customStyle="1" w:styleId="TextonormalCar">
    <w:name w:val="Texto normal Car"/>
    <w:basedOn w:val="DefaultParagraphFont"/>
    <w:link w:val="Textonormal"/>
    <w:rsid w:val="00E11BF8"/>
    <w:rPr>
      <w:rFonts w:ascii="Times New Roman" w:hAnsi="Times New Roman"/>
      <w:sz w:val="24"/>
      <w:lang w:val="es-MX"/>
    </w:rPr>
  </w:style>
  <w:style w:type="character" w:styleId="CommentReference">
    <w:name w:val="annotation reference"/>
    <w:basedOn w:val="DefaultParagraphFont"/>
    <w:uiPriority w:val="99"/>
    <w:semiHidden/>
    <w:unhideWhenUsed/>
    <w:rsid w:val="00662E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2E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2E7E"/>
    <w:rPr>
      <w:rFonts w:ascii="Arial" w:eastAsia="Arial" w:hAnsi="Arial" w:cs="Arial"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E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E7E"/>
    <w:rPr>
      <w:rFonts w:ascii="Arial" w:eastAsia="Arial" w:hAnsi="Arial" w:cs="Arial"/>
      <w:b/>
      <w:bCs/>
      <w:sz w:val="20"/>
      <w:szCs w:val="2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5E47D4"/>
    <w:rPr>
      <w:rFonts w:ascii="Times New Roman" w:eastAsia="Times New Roman" w:hAnsi="Times New Roman" w:cs="Times New Roman"/>
      <w:b/>
      <w:bCs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5E47D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5E47D4"/>
    <w:rPr>
      <w:rFonts w:ascii="Arial" w:eastAsia="Arial" w:hAnsi="Arial" w:cs="Arial"/>
      <w:b/>
      <w:bCs/>
      <w:sz w:val="26"/>
      <w:szCs w:val="26"/>
      <w:lang w:val="es-ES"/>
    </w:rPr>
  </w:style>
  <w:style w:type="character" w:customStyle="1" w:styleId="citation-content">
    <w:name w:val="citation-content"/>
    <w:basedOn w:val="DefaultParagraphFont"/>
    <w:rsid w:val="005E47D4"/>
  </w:style>
  <w:style w:type="paragraph" w:styleId="TOC1">
    <w:name w:val="toc 1"/>
    <w:basedOn w:val="Normal"/>
    <w:uiPriority w:val="39"/>
    <w:qFormat/>
    <w:rsid w:val="005E47D4"/>
    <w:pPr>
      <w:spacing w:before="120"/>
      <w:ind w:left="302"/>
    </w:pPr>
    <w:rPr>
      <w:rFonts w:ascii="Calibri" w:eastAsia="Calibri" w:hAnsi="Calibri" w:cs="Calibri"/>
    </w:rPr>
  </w:style>
  <w:style w:type="paragraph" w:styleId="TOC2">
    <w:name w:val="toc 2"/>
    <w:basedOn w:val="Normal"/>
    <w:uiPriority w:val="39"/>
    <w:qFormat/>
    <w:rsid w:val="005E47D4"/>
    <w:pPr>
      <w:spacing w:before="233"/>
      <w:ind w:left="523"/>
    </w:pPr>
    <w:rPr>
      <w:rFonts w:ascii="Calibri" w:eastAsia="Calibri" w:hAnsi="Calibri" w:cs="Calibri"/>
    </w:rPr>
  </w:style>
  <w:style w:type="table" w:customStyle="1" w:styleId="NormalTable0">
    <w:name w:val="Normal Table0"/>
    <w:uiPriority w:val="2"/>
    <w:semiHidden/>
    <w:unhideWhenUsed/>
    <w:qFormat/>
    <w:rsid w:val="005E47D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5E47D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E47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7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E47D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Caption">
    <w:name w:val="caption"/>
    <w:basedOn w:val="Normal"/>
    <w:next w:val="Normal"/>
    <w:uiPriority w:val="35"/>
    <w:unhideWhenUsed/>
    <w:qFormat/>
    <w:rsid w:val="005E47D4"/>
    <w:pPr>
      <w:spacing w:after="200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E47D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MX" w:eastAsia="es-MX"/>
    </w:rPr>
  </w:style>
  <w:style w:type="paragraph" w:styleId="TableofFigures">
    <w:name w:val="table of figures"/>
    <w:basedOn w:val="Normal"/>
    <w:next w:val="Normal"/>
    <w:uiPriority w:val="99"/>
    <w:unhideWhenUsed/>
    <w:rsid w:val="005E47D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b85390-e1b1-46ea-bc97-14cfedf3fbb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E943C3B60754EBD2B48AA0D236337" ma:contentTypeVersion="16" ma:contentTypeDescription="Create a new document." ma:contentTypeScope="" ma:versionID="9a10fa38a09fafaba664c6588a223be3">
  <xsd:schema xmlns:xsd="http://www.w3.org/2001/XMLSchema" xmlns:xs="http://www.w3.org/2001/XMLSchema" xmlns:p="http://schemas.microsoft.com/office/2006/metadata/properties" xmlns:ns3="8db85390-e1b1-46ea-bc97-14cfedf3fbbf" xmlns:ns4="aeae115b-01e1-42e2-86fa-c301322228bb" targetNamespace="http://schemas.microsoft.com/office/2006/metadata/properties" ma:root="true" ma:fieldsID="7c707fcdb21f3b9ccc402038eb9dd2c4" ns3:_="" ns4:_="">
    <xsd:import namespace="8db85390-e1b1-46ea-bc97-14cfedf3fbbf"/>
    <xsd:import namespace="aeae115b-01e1-42e2-86fa-c301322228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85390-e1b1-46ea-bc97-14cfedf3fb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e115b-01e1-42e2-86fa-c301322228b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C47E01-22BD-40BB-BE13-227947546F55}">
  <ds:schemaRefs>
    <ds:schemaRef ds:uri="http://schemas.microsoft.com/office/2006/metadata/properties"/>
    <ds:schemaRef ds:uri="http://schemas.microsoft.com/office/infopath/2007/PartnerControls"/>
    <ds:schemaRef ds:uri="8db85390-e1b1-46ea-bc97-14cfedf3fbbf"/>
  </ds:schemaRefs>
</ds:datastoreItem>
</file>

<file path=customXml/itemProps2.xml><?xml version="1.0" encoding="utf-8"?>
<ds:datastoreItem xmlns:ds="http://schemas.openxmlformats.org/officeDocument/2006/customXml" ds:itemID="{6A7FF10B-8022-4286-8678-12959D422B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b85390-e1b1-46ea-bc97-14cfedf3fbbf"/>
    <ds:schemaRef ds:uri="aeae115b-01e1-42e2-86fa-c301322228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A57D30-945E-473F-BF43-B22AF19FDA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Alejandro Acuna Cid</dc:creator>
  <cp:keywords/>
  <cp:lastModifiedBy>Emmanuel Medina Espinosa</cp:lastModifiedBy>
  <cp:revision>2</cp:revision>
  <cp:lastPrinted>2023-09-17T01:12:00Z</cp:lastPrinted>
  <dcterms:created xsi:type="dcterms:W3CDTF">2023-12-29T02:25:00Z</dcterms:created>
  <dcterms:modified xsi:type="dcterms:W3CDTF">2023-12-29T02:25:00Z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2021-02-26T00:00:00Z</vt:filetime>
  </property>
  <property fmtid="{D5CDD505-2E9C-101B-9397-08002B2CF9AE}" pid="5" name="ContentTypeId">
    <vt:lpwstr>0x010100AC4E943C3B60754EBD2B48AA0D236337</vt:lpwstr>
  </property>
  <property fmtid="{D5CDD505-2E9C-101B-9397-08002B2CF9AE}" pid="6" name="MediaServiceImageTags">
    <vt:lpwstr/>
  </property>
</Properties>
</file>